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12" w:rsidRDefault="001F7112" w:rsidP="001F7112">
      <w:pPr>
        <w:pStyle w:val="Title"/>
        <w:jc w:val="center"/>
        <w:rPr>
          <w:rFonts w:ascii="Arial Black" w:hAnsi="Arial Black"/>
          <w:b/>
          <w:sz w:val="96"/>
        </w:rPr>
      </w:pPr>
      <w:r w:rsidRPr="001F7112">
        <w:rPr>
          <w:rFonts w:ascii="Arial Black" w:hAnsi="Arial Black"/>
          <w:b/>
          <w:sz w:val="96"/>
        </w:rPr>
        <w:t>Lab No 7</w:t>
      </w:r>
    </w:p>
    <w:p w:rsidR="001F7112" w:rsidRPr="001F7112" w:rsidRDefault="001F7112" w:rsidP="001F7112">
      <w:pPr>
        <w:pStyle w:val="Heading1"/>
        <w:rPr>
          <w:b w:val="0"/>
        </w:rPr>
      </w:pPr>
      <w:r w:rsidRPr="001F7112">
        <w:t>Task 1</w:t>
      </w:r>
    </w:p>
    <w:p w:rsidR="001F7112" w:rsidRPr="0011130C" w:rsidRDefault="001F7112" w:rsidP="001F7112">
      <w:pPr>
        <w:rPr>
          <w:rFonts w:ascii="Arial Rounded MT Bold" w:hAnsi="Arial Rounded MT Bold"/>
          <w:b/>
          <w:sz w:val="28"/>
        </w:rPr>
      </w:pPr>
      <w:r w:rsidRPr="0011130C">
        <w:rPr>
          <w:rFonts w:ascii="Arial Rounded MT Bold" w:hAnsi="Arial Rounded MT Bold"/>
          <w:b/>
          <w:sz w:val="28"/>
        </w:rPr>
        <w:t xml:space="preserve">Solution </w:t>
      </w:r>
    </w:p>
    <w:p w:rsidR="001F7112" w:rsidRDefault="001F7112" w:rsidP="001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7112" w:rsidRDefault="001F7112" w:rsidP="001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7112" w:rsidRDefault="001F7112" w:rsidP="001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7112" w:rsidRDefault="001F7112" w:rsidP="001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"49\n"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112" w:rsidRDefault="001F7112" w:rsidP="001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112" w:rsidRDefault="001F7112" w:rsidP="001F711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7112" w:rsidRPr="0011130C" w:rsidRDefault="001F7112" w:rsidP="001F7112">
      <w:pPr>
        <w:rPr>
          <w:rFonts w:ascii="Arial Rounded MT Bold" w:hAnsi="Arial Rounded MT Bold"/>
          <w:b/>
          <w:sz w:val="28"/>
        </w:rPr>
      </w:pPr>
      <w:r w:rsidRPr="0011130C">
        <w:rPr>
          <w:rFonts w:ascii="Arial Rounded MT Bold" w:hAnsi="Arial Rounded MT Bold"/>
          <w:b/>
          <w:sz w:val="28"/>
        </w:rPr>
        <w:t xml:space="preserve">Output </w:t>
      </w:r>
    </w:p>
    <w:p w:rsidR="001F7112" w:rsidRDefault="001F7112" w:rsidP="001F7112">
      <w:r>
        <w:rPr>
          <w:noProof/>
        </w:rPr>
        <w:drawing>
          <wp:inline distT="0" distB="0" distL="0" distR="0" wp14:anchorId="33C65BEE" wp14:editId="28C48A9C">
            <wp:extent cx="35052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12" w:rsidRPr="001F7112" w:rsidRDefault="001F7112" w:rsidP="001F7112">
      <w:pPr>
        <w:pStyle w:val="Heading1"/>
        <w:rPr>
          <w:b w:val="0"/>
        </w:rPr>
      </w:pPr>
      <w:r w:rsidRPr="001F7112">
        <w:t>Task 2</w:t>
      </w:r>
    </w:p>
    <w:p w:rsidR="001F7112" w:rsidRPr="0011130C" w:rsidRDefault="001F7112" w:rsidP="001F7112">
      <w:pPr>
        <w:rPr>
          <w:rFonts w:ascii="Arial Rounded MT Bold" w:hAnsi="Arial Rounded MT Bold"/>
          <w:b/>
          <w:sz w:val="28"/>
        </w:rPr>
      </w:pPr>
      <w:r w:rsidRPr="0011130C">
        <w:rPr>
          <w:rFonts w:ascii="Arial Rounded MT Bold" w:hAnsi="Arial Rounded MT Bold"/>
          <w:b/>
          <w:sz w:val="28"/>
        </w:rPr>
        <w:t xml:space="preserve">Solution </w:t>
      </w:r>
    </w:p>
    <w:p w:rsidR="001F7112" w:rsidRDefault="001F7112" w:rsidP="001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</w:t>
      </w:r>
    </w:p>
    <w:p w:rsidR="001F7112" w:rsidRDefault="001F7112" w:rsidP="001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7112" w:rsidRDefault="001F7112" w:rsidP="001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7112" w:rsidRDefault="001F7112" w:rsidP="001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:rsidR="001F7112" w:rsidRDefault="001F7112" w:rsidP="001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112" w:rsidRDefault="001F7112" w:rsidP="001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:rsidR="001F7112" w:rsidRDefault="001F7112" w:rsidP="001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You entered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112" w:rsidRDefault="001F7112" w:rsidP="001F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112" w:rsidRDefault="001F7112" w:rsidP="001F71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7112" w:rsidRPr="0011130C" w:rsidRDefault="001F7112" w:rsidP="001F7112">
      <w:pPr>
        <w:rPr>
          <w:rFonts w:ascii="Arial Rounded MT Bold" w:hAnsi="Arial Rounded MT Bold"/>
          <w:b/>
          <w:sz w:val="28"/>
        </w:rPr>
      </w:pPr>
      <w:r w:rsidRPr="0011130C">
        <w:rPr>
          <w:rFonts w:ascii="Arial Rounded MT Bold" w:hAnsi="Arial Rounded MT Bold"/>
          <w:b/>
          <w:sz w:val="28"/>
        </w:rPr>
        <w:t xml:space="preserve">Output </w:t>
      </w:r>
    </w:p>
    <w:p w:rsidR="001F7112" w:rsidRDefault="001F7112" w:rsidP="001F7112">
      <w:r>
        <w:rPr>
          <w:noProof/>
        </w:rPr>
        <w:drawing>
          <wp:inline distT="0" distB="0" distL="0" distR="0" wp14:anchorId="3FA51D33" wp14:editId="7EDA4C7B">
            <wp:extent cx="32575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9" w:rsidRDefault="00EC1879" w:rsidP="00EC1879">
      <w:pPr>
        <w:pStyle w:val="Heading1"/>
        <w:rPr>
          <w:b w:val="0"/>
        </w:rPr>
      </w:pPr>
      <w:r w:rsidRPr="00EC1879">
        <w:lastRenderedPageBreak/>
        <w:t xml:space="preserve">Task </w:t>
      </w:r>
      <w:r w:rsidR="008D5AF3">
        <w:t>3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num2,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first number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second number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third number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num3;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(num1 + num2 + num3) / 3;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879" w:rsidRDefault="00EC1879" w:rsidP="00EC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C1879" w:rsidRDefault="00EC1879" w:rsidP="00EC18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1879" w:rsidRPr="0011130C" w:rsidRDefault="00EC1879" w:rsidP="00EC1879">
      <w:pPr>
        <w:rPr>
          <w:rFonts w:ascii="Arial Rounded MT Bold" w:hAnsi="Arial Rounded MT Bold"/>
          <w:b/>
          <w:sz w:val="28"/>
        </w:rPr>
      </w:pPr>
      <w:r w:rsidRPr="0011130C">
        <w:rPr>
          <w:rFonts w:ascii="Arial Rounded MT Bold" w:hAnsi="Arial Rounded MT Bold"/>
          <w:b/>
          <w:sz w:val="28"/>
        </w:rPr>
        <w:t xml:space="preserve">Output </w:t>
      </w:r>
    </w:p>
    <w:p w:rsidR="00EC1879" w:rsidRDefault="00EC1879" w:rsidP="00EC1879">
      <w:r>
        <w:rPr>
          <w:noProof/>
        </w:rPr>
        <w:drawing>
          <wp:inline distT="0" distB="0" distL="0" distR="0" wp14:anchorId="7292725F" wp14:editId="1EF8395E">
            <wp:extent cx="30099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9" w:rsidRDefault="00EC1879" w:rsidP="00BD08DA">
      <w:pPr>
        <w:pStyle w:val="Heading1"/>
        <w:rPr>
          <w:b w:val="0"/>
        </w:rPr>
      </w:pPr>
      <w:r w:rsidRPr="00BD08DA">
        <w:t xml:space="preserve">Task </w:t>
      </w:r>
      <w:r w:rsidR="008D5AF3">
        <w:t>4</w:t>
      </w:r>
    </w:p>
    <w:p w:rsidR="00BD08DA" w:rsidRPr="0011130C" w:rsidRDefault="00BD08DA" w:rsidP="00BD08DA">
      <w:pPr>
        <w:rPr>
          <w:rFonts w:ascii="Arial Rounded MT Bold" w:hAnsi="Arial Rounded MT Bold"/>
          <w:b/>
          <w:sz w:val="28"/>
        </w:rPr>
      </w:pPr>
      <w:r w:rsidRPr="0011130C">
        <w:rPr>
          <w:rFonts w:ascii="Arial Rounded MT Bold" w:hAnsi="Arial Rounded MT Bold"/>
          <w:b/>
          <w:sz w:val="28"/>
        </w:rPr>
        <w:t xml:space="preserve">Solution 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"Subject\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"Mathematics\t80\n"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"Computer\t77\n"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"Physics \t70\n"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8DA" w:rsidRDefault="00BD08DA" w:rsidP="00BD08D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08DA" w:rsidRDefault="00BD08DA" w:rsidP="00BD08DA">
      <w:r w:rsidRPr="0011130C">
        <w:rPr>
          <w:rFonts w:ascii="Arial Rounded MT Bold" w:hAnsi="Arial Rounded MT Bold"/>
          <w:b/>
          <w:sz w:val="28"/>
        </w:rPr>
        <w:t>Output</w:t>
      </w:r>
      <w:r>
        <w:t xml:space="preserve"> </w:t>
      </w:r>
    </w:p>
    <w:p w:rsidR="00BD08DA" w:rsidRDefault="00BD08DA" w:rsidP="00BD08DA">
      <w:r>
        <w:rPr>
          <w:noProof/>
        </w:rPr>
        <w:drawing>
          <wp:inline distT="0" distB="0" distL="0" distR="0" wp14:anchorId="0712DD67" wp14:editId="02F895F5">
            <wp:extent cx="29432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DA" w:rsidRDefault="00BD08DA" w:rsidP="00BD08DA">
      <w:pPr>
        <w:pStyle w:val="Heading1"/>
        <w:rPr>
          <w:b w:val="0"/>
        </w:rPr>
      </w:pPr>
      <w:r w:rsidRPr="00BD08DA">
        <w:lastRenderedPageBreak/>
        <w:t xml:space="preserve">Task </w:t>
      </w:r>
      <w:r w:rsidR="008D5AF3">
        <w:t>5</w:t>
      </w:r>
    </w:p>
    <w:p w:rsidR="00BD08DA" w:rsidRPr="0011130C" w:rsidRDefault="00BD08DA" w:rsidP="00BD08DA">
      <w:pPr>
        <w:rPr>
          <w:rFonts w:ascii="Arial Rounded MT Bold" w:hAnsi="Arial Rounded MT Bold"/>
          <w:b/>
          <w:sz w:val="28"/>
        </w:rPr>
      </w:pPr>
      <w:r w:rsidRPr="0011130C">
        <w:rPr>
          <w:rFonts w:ascii="Arial Rounded MT Bold" w:hAnsi="Arial Rounded MT Bold"/>
          <w:b/>
          <w:sz w:val="28"/>
        </w:rPr>
        <w:t xml:space="preserve">Solution 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radius, area,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Pi is=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radius of circle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 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area = pi * radius *radius;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pi * radius;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area of circle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circumfrance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circle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D08DA" w:rsidRDefault="00BD08DA" w:rsidP="00BD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08DA" w:rsidRDefault="00BD08DA" w:rsidP="00BD08D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08DA" w:rsidRPr="0011130C" w:rsidRDefault="00BD08DA" w:rsidP="00BD08DA">
      <w:pPr>
        <w:rPr>
          <w:rFonts w:ascii="Arial Rounded MT Bold" w:hAnsi="Arial Rounded MT Bold"/>
          <w:b/>
          <w:sz w:val="28"/>
        </w:rPr>
      </w:pPr>
      <w:r w:rsidRPr="0011130C">
        <w:rPr>
          <w:rFonts w:ascii="Arial Rounded MT Bold" w:hAnsi="Arial Rounded MT Bold"/>
          <w:b/>
          <w:sz w:val="28"/>
        </w:rPr>
        <w:t xml:space="preserve">Output </w:t>
      </w:r>
    </w:p>
    <w:p w:rsidR="00BD08DA" w:rsidRDefault="00BD08DA" w:rsidP="00BD08DA">
      <w:r>
        <w:rPr>
          <w:noProof/>
        </w:rPr>
        <w:drawing>
          <wp:inline distT="0" distB="0" distL="0" distR="0" wp14:anchorId="18EBB336" wp14:editId="5606DF78">
            <wp:extent cx="3800475" cy="1352550"/>
            <wp:effectExtent l="0" t="0" r="9525" b="0"/>
            <wp:docPr id="5" name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48" w:rsidRDefault="00D11C48" w:rsidP="00D11C48">
      <w:pPr>
        <w:pStyle w:val="Heading1"/>
        <w:rPr>
          <w:b w:val="0"/>
        </w:rPr>
      </w:pPr>
      <w:r w:rsidRPr="00D11C48">
        <w:t xml:space="preserve">Task </w:t>
      </w:r>
      <w:r w:rsidR="008D5AF3">
        <w:t>6</w:t>
      </w:r>
    </w:p>
    <w:p w:rsidR="00C975B3" w:rsidRPr="0011130C" w:rsidRDefault="00C975B3" w:rsidP="00C975B3">
      <w:pPr>
        <w:rPr>
          <w:rFonts w:ascii="Arial Rounded MT Bold" w:hAnsi="Arial Rounded MT Bold"/>
          <w:b/>
          <w:sz w:val="28"/>
        </w:rPr>
      </w:pPr>
      <w:r w:rsidRPr="0011130C">
        <w:rPr>
          <w:rFonts w:ascii="Arial Rounded MT Bold" w:hAnsi="Arial Rounded MT Bold"/>
          <w:b/>
          <w:sz w:val="28"/>
        </w:rPr>
        <w:t xml:space="preserve">Solution 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area, perimeter;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area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perimeter = 2*(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11B7" w:rsidRDefault="00BA11B7" w:rsidP="00BA11B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5B3" w:rsidRPr="0011130C" w:rsidRDefault="00BA11B7" w:rsidP="00C975B3">
      <w:pPr>
        <w:rPr>
          <w:rFonts w:ascii="Arial Rounded MT Bold" w:hAnsi="Arial Rounded MT Bold"/>
          <w:b/>
          <w:sz w:val="28"/>
        </w:rPr>
      </w:pPr>
      <w:r w:rsidRPr="0011130C">
        <w:rPr>
          <w:rFonts w:ascii="Arial Rounded MT Bold" w:hAnsi="Arial Rounded MT Bold"/>
          <w:b/>
          <w:sz w:val="28"/>
        </w:rPr>
        <w:t xml:space="preserve">Output </w:t>
      </w:r>
    </w:p>
    <w:p w:rsidR="00BA11B7" w:rsidRDefault="00BA11B7" w:rsidP="00C975B3">
      <w:r>
        <w:rPr>
          <w:noProof/>
        </w:rPr>
        <w:lastRenderedPageBreak/>
        <w:drawing>
          <wp:inline distT="0" distB="0" distL="0" distR="0" wp14:anchorId="3488B5DF" wp14:editId="11F42365">
            <wp:extent cx="266700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B7" w:rsidRPr="00BA11B7" w:rsidRDefault="00BA11B7" w:rsidP="00BA11B7">
      <w:pPr>
        <w:pStyle w:val="Heading1"/>
        <w:rPr>
          <w:b w:val="0"/>
        </w:rPr>
      </w:pPr>
      <w:r w:rsidRPr="00BA11B7">
        <w:t xml:space="preserve">Task </w:t>
      </w:r>
      <w:r w:rsidR="008D5AF3">
        <w:t>7</w:t>
      </w:r>
    </w:p>
    <w:p w:rsidR="00BA11B7" w:rsidRPr="0011130C" w:rsidRDefault="00BA11B7" w:rsidP="00C975B3">
      <w:pPr>
        <w:rPr>
          <w:rFonts w:ascii="Arial Rounded MT Bold" w:hAnsi="Arial Rounded MT Bold"/>
          <w:b/>
          <w:sz w:val="28"/>
          <w:rPrChange w:id="1" w:author="hp" w:date="2023-10-06T10:12:00Z">
            <w:rPr/>
          </w:rPrChange>
        </w:rPr>
      </w:pPr>
      <w:r w:rsidRPr="0011130C">
        <w:rPr>
          <w:rFonts w:ascii="Arial Rounded MT Bold" w:hAnsi="Arial Rounded MT Bold"/>
          <w:b/>
          <w:sz w:val="28"/>
          <w:rPrChange w:id="2" w:author="hp" w:date="2023-10-06T10:12:00Z">
            <w:rPr/>
          </w:rPrChange>
        </w:rPr>
        <w:t xml:space="preserve">Solution 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formula interest = amount*years*rate / 100).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amount, year, rate;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amount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year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Rate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rate;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interest = (amount*year*rate) / 100.0;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11B7" w:rsidRDefault="00BA11B7" w:rsidP="00BA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11B7" w:rsidRDefault="00BA11B7" w:rsidP="00BA11B7"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A11B7" w:rsidRPr="0011130C" w:rsidRDefault="00BA11B7" w:rsidP="00C975B3">
      <w:pPr>
        <w:rPr>
          <w:rFonts w:ascii="Arial Rounded MT Bold" w:hAnsi="Arial Rounded MT Bold"/>
          <w:b/>
          <w:sz w:val="28"/>
          <w:rPrChange w:id="3" w:author="hp" w:date="2023-10-06T10:12:00Z">
            <w:rPr/>
          </w:rPrChange>
        </w:rPr>
      </w:pPr>
      <w:r w:rsidRPr="0011130C">
        <w:rPr>
          <w:rFonts w:ascii="Arial Rounded MT Bold" w:hAnsi="Arial Rounded MT Bold"/>
          <w:b/>
          <w:sz w:val="28"/>
          <w:rPrChange w:id="4" w:author="hp" w:date="2023-10-06T10:12:00Z">
            <w:rPr/>
          </w:rPrChange>
        </w:rPr>
        <w:t xml:space="preserve">Output </w:t>
      </w:r>
    </w:p>
    <w:p w:rsidR="00BA11B7" w:rsidRDefault="00BA11B7" w:rsidP="00C975B3">
      <w:r>
        <w:rPr>
          <w:noProof/>
        </w:rPr>
        <w:drawing>
          <wp:inline distT="0" distB="0" distL="0" distR="0" wp14:anchorId="3AC3DFDE" wp14:editId="0835314E">
            <wp:extent cx="28670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B7" w:rsidRDefault="00950629" w:rsidP="00950629">
      <w:pPr>
        <w:pStyle w:val="Heading1"/>
        <w:rPr>
          <w:b w:val="0"/>
        </w:rPr>
      </w:pPr>
      <w:r w:rsidRPr="00950629">
        <w:t xml:space="preserve">Task </w:t>
      </w:r>
      <w:r w:rsidR="008D5AF3">
        <w:t>8</w:t>
      </w:r>
    </w:p>
    <w:p w:rsidR="00950629" w:rsidRDefault="00950629" w:rsidP="00950629">
      <w:r w:rsidRPr="0011130C">
        <w:rPr>
          <w:rFonts w:ascii="Arial Rounded MT Bold" w:hAnsi="Arial Rounded MT Bold"/>
          <w:b/>
          <w:sz w:val="28"/>
          <w:rPrChange w:id="5" w:author="hp" w:date="2023-10-06T10:12:00Z">
            <w:rPr/>
          </w:rPrChange>
        </w:rPr>
        <w:t>Solution</w:t>
      </w:r>
      <w:r>
        <w:t xml:space="preserve"> </w:t>
      </w:r>
    </w:p>
    <w:p w:rsidR="00950629" w:rsidRDefault="00950629" w:rsidP="0095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///Write a program to input/get a number of float type from the user and then show this number as</w:t>
      </w:r>
    </w:p>
    <w:p w:rsidR="00950629" w:rsidRDefault="00950629" w:rsidP="0095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//both float with decimal points and integer without decimal points.</w:t>
      </w:r>
    </w:p>
    <w:p w:rsidR="00950629" w:rsidRDefault="00950629" w:rsidP="0095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0629" w:rsidRDefault="00950629" w:rsidP="0095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0629" w:rsidRDefault="00950629" w:rsidP="0095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0629" w:rsidRDefault="00950629" w:rsidP="0095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950629" w:rsidRDefault="00950629" w:rsidP="0095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in float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629" w:rsidRDefault="00950629" w:rsidP="0095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950629" w:rsidRDefault="00950629" w:rsidP="0095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 in float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629" w:rsidRDefault="00950629" w:rsidP="0095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 = num1;</w:t>
      </w:r>
    </w:p>
    <w:p w:rsidR="00950629" w:rsidRDefault="00950629" w:rsidP="0095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without decimal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629" w:rsidRDefault="00950629" w:rsidP="0095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629" w:rsidRDefault="00950629" w:rsidP="009506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0629" w:rsidRDefault="00950629" w:rsidP="00950629">
      <w:r w:rsidRPr="0011130C">
        <w:rPr>
          <w:rFonts w:ascii="Arial Rounded MT Bold" w:hAnsi="Arial Rounded MT Bold"/>
          <w:b/>
          <w:sz w:val="28"/>
          <w:rPrChange w:id="6" w:author="hp" w:date="2023-10-06T10:12:00Z">
            <w:rPr/>
          </w:rPrChange>
        </w:rPr>
        <w:t>Output</w:t>
      </w:r>
      <w:r>
        <w:t xml:space="preserve"> </w:t>
      </w:r>
    </w:p>
    <w:p w:rsidR="00950629" w:rsidRDefault="00950629" w:rsidP="00950629">
      <w:r>
        <w:rPr>
          <w:noProof/>
        </w:rPr>
        <w:drawing>
          <wp:inline distT="0" distB="0" distL="0" distR="0" wp14:anchorId="512B2E9A" wp14:editId="3A4EA72D">
            <wp:extent cx="2775858" cy="109470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484" cy="11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29" w:rsidRDefault="00CB4AA5" w:rsidP="00CB4AA5">
      <w:pPr>
        <w:pStyle w:val="Heading1"/>
        <w:rPr>
          <w:b w:val="0"/>
        </w:rPr>
      </w:pPr>
      <w:r w:rsidRPr="00CB4AA5">
        <w:t>Task</w:t>
      </w:r>
      <w:r w:rsidR="008D5AF3">
        <w:t xml:space="preserve"> 9</w:t>
      </w:r>
    </w:p>
    <w:p w:rsidR="00CB4AA5" w:rsidRDefault="00190D32" w:rsidP="00CB4AA5">
      <w:r w:rsidRPr="0011130C">
        <w:rPr>
          <w:rFonts w:ascii="Arial Rounded MT Bold" w:hAnsi="Arial Rounded MT Bold"/>
          <w:b/>
          <w:sz w:val="28"/>
          <w:rPrChange w:id="7" w:author="hp" w:date="2023-10-06T10:12:00Z">
            <w:rPr/>
          </w:rPrChange>
        </w:rPr>
        <w:t>Solution</w:t>
      </w:r>
      <w:r>
        <w:t xml:space="preserve"> </w:t>
      </w:r>
    </w:p>
    <w:p w:rsidR="00190D32" w:rsidRDefault="00190D32" w:rsidP="0019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90D32" w:rsidRDefault="00190D32" w:rsidP="0019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0D32" w:rsidRDefault="00190D32" w:rsidP="0019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0D32" w:rsidRDefault="00190D32" w:rsidP="0019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character;</w:t>
      </w:r>
    </w:p>
    <w:p w:rsidR="00190D32" w:rsidRDefault="00190D32" w:rsidP="0019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Character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D32" w:rsidRDefault="00190D32" w:rsidP="0019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character;</w:t>
      </w:r>
    </w:p>
    <w:p w:rsidR="00190D32" w:rsidRDefault="00190D32" w:rsidP="0019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Character Entered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D32" w:rsidRDefault="00190D32" w:rsidP="0019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 = character;</w:t>
      </w:r>
    </w:p>
    <w:p w:rsidR="00190D32" w:rsidRDefault="00190D32" w:rsidP="0019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"Its value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D32" w:rsidRDefault="00190D32" w:rsidP="0019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D32" w:rsidRDefault="00190D32" w:rsidP="00190D3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D32" w:rsidRDefault="00190D32" w:rsidP="00CB4AA5">
      <w:r w:rsidRPr="0011130C">
        <w:rPr>
          <w:rFonts w:ascii="Arial Rounded MT Bold" w:hAnsi="Arial Rounded MT Bold"/>
          <w:b/>
          <w:sz w:val="28"/>
          <w:rPrChange w:id="8" w:author="hp" w:date="2023-10-06T10:13:00Z">
            <w:rPr/>
          </w:rPrChange>
        </w:rPr>
        <w:t>Output</w:t>
      </w:r>
      <w:r>
        <w:t xml:space="preserve"> </w:t>
      </w:r>
    </w:p>
    <w:p w:rsidR="00190D32" w:rsidRDefault="00190D32" w:rsidP="00CB4AA5">
      <w:r>
        <w:rPr>
          <w:noProof/>
        </w:rPr>
        <w:drawing>
          <wp:inline distT="0" distB="0" distL="0" distR="0" wp14:anchorId="77A8F4AF" wp14:editId="032F04AD">
            <wp:extent cx="3476625" cy="1209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32" w:rsidRPr="00190D32" w:rsidRDefault="00190D32" w:rsidP="00190D32">
      <w:pPr>
        <w:pStyle w:val="Heading1"/>
        <w:rPr>
          <w:b w:val="0"/>
        </w:rPr>
      </w:pPr>
      <w:r w:rsidRPr="00190D32">
        <w:t xml:space="preserve">Task </w:t>
      </w:r>
      <w:r w:rsidR="008D5AF3">
        <w:t>11</w:t>
      </w:r>
    </w:p>
    <w:p w:rsidR="00190D32" w:rsidRDefault="00190D32" w:rsidP="00CB4AA5">
      <w:r w:rsidRPr="0011130C">
        <w:rPr>
          <w:rFonts w:ascii="Arial Rounded MT Bold" w:hAnsi="Arial Rounded MT Bold"/>
          <w:b/>
          <w:sz w:val="28"/>
          <w:rPrChange w:id="9" w:author="hp" w:date="2023-10-06T10:13:00Z">
            <w:rPr/>
          </w:rPrChange>
        </w:rPr>
        <w:t>Solution</w:t>
      </w:r>
      <w:r>
        <w:t xml:space="preserve"> 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temp;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variable a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variable b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"Before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swaping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variable a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variable b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 = a;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b;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temp;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swaping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variable a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variable b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D32" w:rsidRDefault="00190D32" w:rsidP="00CB4AA5"/>
    <w:p w:rsidR="00190D32" w:rsidRDefault="00190D32" w:rsidP="00CB4AA5">
      <w:r w:rsidRPr="0011130C">
        <w:rPr>
          <w:rFonts w:ascii="Arial Rounded MT Bold" w:hAnsi="Arial Rounded MT Bold"/>
          <w:b/>
          <w:sz w:val="28"/>
          <w:rPrChange w:id="10" w:author="hp" w:date="2023-10-06T10:13:00Z">
            <w:rPr/>
          </w:rPrChange>
        </w:rPr>
        <w:t>Output</w:t>
      </w:r>
      <w:r>
        <w:t xml:space="preserve"> </w:t>
      </w:r>
    </w:p>
    <w:p w:rsidR="008D5AF3" w:rsidRDefault="008D5AF3" w:rsidP="00CB4AA5">
      <w:r>
        <w:rPr>
          <w:noProof/>
        </w:rPr>
        <w:drawing>
          <wp:inline distT="0" distB="0" distL="0" distR="0" wp14:anchorId="790CA2CA" wp14:editId="73A531DC">
            <wp:extent cx="2695575" cy="1809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F3" w:rsidRDefault="008D5AF3" w:rsidP="008D5AF3">
      <w:pPr>
        <w:pStyle w:val="Heading1"/>
        <w:rPr>
          <w:b w:val="0"/>
        </w:rPr>
      </w:pPr>
      <w:r w:rsidRPr="008D5AF3">
        <w:t>Task 12</w:t>
      </w:r>
    </w:p>
    <w:p w:rsidR="008D5AF3" w:rsidRDefault="008D5AF3" w:rsidP="008D5AF3">
      <w:r w:rsidRPr="0011130C">
        <w:rPr>
          <w:rFonts w:ascii="Arial Rounded MT Bold" w:hAnsi="Arial Rounded MT Bold"/>
          <w:b/>
          <w:sz w:val="28"/>
          <w:rPrChange w:id="11" w:author="hp" w:date="2023-10-06T10:13:00Z">
            <w:rPr/>
          </w:rPrChange>
        </w:rPr>
        <w:t>Solution</w:t>
      </w:r>
      <w:r>
        <w:t xml:space="preserve"> 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;</w:t>
      </w:r>
      <w:proofErr w:type="gramEnd"/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variable a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variable b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"before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swaping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variable a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variable b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+ b;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a - b;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- b;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swaping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variable a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variable b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5AF3" w:rsidRDefault="008D5AF3" w:rsidP="008D5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D5AF3" w:rsidRDefault="008D5AF3" w:rsidP="008D5AF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5AF3" w:rsidRDefault="008D5AF3" w:rsidP="008D5AF3">
      <w:r w:rsidRPr="0011130C">
        <w:rPr>
          <w:rFonts w:ascii="Arial Rounded MT Bold" w:hAnsi="Arial Rounded MT Bold"/>
          <w:b/>
          <w:sz w:val="28"/>
          <w:rPrChange w:id="12" w:author="hp" w:date="2023-10-06T10:13:00Z">
            <w:rPr/>
          </w:rPrChange>
        </w:rPr>
        <w:lastRenderedPageBreak/>
        <w:t>Output</w:t>
      </w:r>
      <w:r>
        <w:t xml:space="preserve"> </w:t>
      </w:r>
    </w:p>
    <w:p w:rsidR="00115B4E" w:rsidRDefault="008D5AF3" w:rsidP="00C975B3">
      <w:pPr>
        <w:rPr>
          <w:ins w:id="13" w:author="hp" w:date="2023-10-06T10:24:00Z"/>
        </w:rPr>
      </w:pPr>
      <w:r>
        <w:rPr>
          <w:noProof/>
        </w:rPr>
        <w:drawing>
          <wp:inline distT="0" distB="0" distL="0" distR="0" wp14:anchorId="54694076" wp14:editId="1CA2007E">
            <wp:extent cx="2150772" cy="143132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2181" cy="14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5F" w:rsidRDefault="00C8365F" w:rsidP="00C8365F">
      <w:pPr>
        <w:pStyle w:val="Heading1"/>
        <w:rPr>
          <w:ins w:id="14" w:author="hp" w:date="2023-10-06T10:24:00Z"/>
        </w:rPr>
        <w:pPrChange w:id="15" w:author="hp" w:date="2023-10-06T10:28:00Z">
          <w:pPr/>
        </w:pPrChange>
      </w:pPr>
      <w:ins w:id="16" w:author="hp" w:date="2023-10-06T10:24:00Z">
        <w:r>
          <w:t>Task 13</w:t>
        </w:r>
        <w:bookmarkStart w:id="17" w:name="_GoBack"/>
        <w:bookmarkEnd w:id="17"/>
      </w:ins>
    </w:p>
    <w:p w:rsidR="00C8365F" w:rsidRDefault="00C8365F" w:rsidP="00C975B3">
      <w:pPr>
        <w:rPr>
          <w:ins w:id="18" w:author="hp" w:date="2023-10-06T10:24:00Z"/>
        </w:rPr>
      </w:pPr>
      <w:ins w:id="19" w:author="hp" w:date="2023-10-06T10:24:00Z">
        <w:r w:rsidRPr="00C8365F">
          <w:rPr>
            <w:rFonts w:ascii="Arial Rounded MT Bold" w:hAnsi="Arial Rounded MT Bold"/>
            <w:b/>
            <w:sz w:val="28"/>
            <w:rPrChange w:id="20" w:author="hp" w:date="2023-10-06T10:28:00Z">
              <w:rPr/>
            </w:rPrChange>
          </w:rPr>
          <w:t>Solution</w:t>
        </w:r>
      </w:ins>
    </w:p>
    <w:p w:rsidR="00C8365F" w:rsidRDefault="00C8365F" w:rsidP="00C8365F">
      <w:pPr>
        <w:autoSpaceDE w:val="0"/>
        <w:autoSpaceDN w:val="0"/>
        <w:adjustRightInd w:val="0"/>
        <w:spacing w:after="0" w:line="240" w:lineRule="auto"/>
        <w:rPr>
          <w:ins w:id="21" w:author="hp" w:date="2023-10-06T10:25:00Z"/>
          <w:rFonts w:ascii="Cascadia Mono" w:hAnsi="Cascadia Mono" w:cs="Cascadia Mono"/>
          <w:color w:val="000000"/>
          <w:sz w:val="19"/>
          <w:szCs w:val="19"/>
        </w:rPr>
      </w:pPr>
      <w:ins w:id="22" w:author="hp" w:date="2023-10-06T10:25:00Z">
        <w:r>
          <w:rPr>
            <w:rFonts w:ascii="Cascadia Mono" w:hAnsi="Cascadia Mono" w:cs="Cascadia Mono"/>
            <w:color w:val="008000"/>
            <w:sz w:val="19"/>
            <w:szCs w:val="19"/>
          </w:rPr>
          <w:t xml:space="preserve">// this program calculates the product of three numbers </w:t>
        </w:r>
      </w:ins>
    </w:p>
    <w:p w:rsidR="00C8365F" w:rsidRDefault="00C8365F" w:rsidP="00C8365F">
      <w:pPr>
        <w:autoSpaceDE w:val="0"/>
        <w:autoSpaceDN w:val="0"/>
        <w:adjustRightInd w:val="0"/>
        <w:spacing w:after="0" w:line="240" w:lineRule="auto"/>
        <w:rPr>
          <w:ins w:id="23" w:author="hp" w:date="2023-10-06T10:25:00Z"/>
          <w:rFonts w:ascii="Cascadia Mono" w:hAnsi="Cascadia Mono" w:cs="Cascadia Mono"/>
          <w:color w:val="000000"/>
          <w:sz w:val="19"/>
          <w:szCs w:val="19"/>
        </w:rPr>
      </w:pPr>
      <w:ins w:id="24" w:author="hp" w:date="2023-10-06T10:25:00Z">
        <w:r>
          <w:rPr>
            <w:rFonts w:ascii="Cascadia Mono" w:hAnsi="Cascadia Mono" w:cs="Cascadia Mono"/>
            <w:color w:val="808080"/>
            <w:sz w:val="19"/>
            <w:szCs w:val="19"/>
          </w:rPr>
          <w:t>#include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</w:t>
        </w:r>
        <w:r>
          <w:rPr>
            <w:rFonts w:ascii="Cascadia Mono" w:hAnsi="Cascadia Mono" w:cs="Cascadia Mono"/>
            <w:color w:val="A31515"/>
            <w:sz w:val="19"/>
            <w:szCs w:val="19"/>
          </w:rPr>
          <w:t>&lt;</w:t>
        </w:r>
        <w:proofErr w:type="spellStart"/>
        <w:r>
          <w:rPr>
            <w:rFonts w:ascii="Cascadia Mono" w:hAnsi="Cascadia Mono" w:cs="Cascadia Mono"/>
            <w:color w:val="A31515"/>
            <w:sz w:val="19"/>
            <w:szCs w:val="19"/>
          </w:rPr>
          <w:t>iostream</w:t>
        </w:r>
        <w:proofErr w:type="spellEnd"/>
        <w:r>
          <w:rPr>
            <w:rFonts w:ascii="Cascadia Mono" w:hAnsi="Cascadia Mono" w:cs="Cascadia Mono"/>
            <w:color w:val="A31515"/>
            <w:sz w:val="19"/>
            <w:szCs w:val="19"/>
          </w:rPr>
          <w:t>&gt;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</w:t>
        </w:r>
        <w:r>
          <w:rPr>
            <w:rFonts w:ascii="Cascadia Mono" w:hAnsi="Cascadia Mono" w:cs="Cascadia Mono"/>
            <w:color w:val="008000"/>
            <w:sz w:val="19"/>
            <w:szCs w:val="19"/>
          </w:rPr>
          <w:t>//including Input/</w:t>
        </w:r>
        <w:proofErr w:type="spellStart"/>
        <w:r>
          <w:rPr>
            <w:rFonts w:ascii="Cascadia Mono" w:hAnsi="Cascadia Mono" w:cs="Cascadia Mono"/>
            <w:color w:val="008000"/>
            <w:sz w:val="19"/>
            <w:szCs w:val="19"/>
          </w:rPr>
          <w:t>Ouput</w:t>
        </w:r>
        <w:proofErr w:type="spellEnd"/>
        <w:r>
          <w:rPr>
            <w:rFonts w:ascii="Cascadia Mono" w:hAnsi="Cascadia Mono" w:cs="Cascadia Mono"/>
            <w:color w:val="008000"/>
            <w:sz w:val="19"/>
            <w:szCs w:val="19"/>
          </w:rPr>
          <w:t xml:space="preserve"> library</w:t>
        </w:r>
      </w:ins>
    </w:p>
    <w:p w:rsidR="00C8365F" w:rsidRDefault="00C8365F" w:rsidP="00C8365F">
      <w:pPr>
        <w:autoSpaceDE w:val="0"/>
        <w:autoSpaceDN w:val="0"/>
        <w:adjustRightInd w:val="0"/>
        <w:spacing w:after="0" w:line="240" w:lineRule="auto"/>
        <w:rPr>
          <w:ins w:id="25" w:author="hp" w:date="2023-10-06T10:25:00Z"/>
          <w:rFonts w:ascii="Cascadia Mono" w:hAnsi="Cascadia Mono" w:cs="Cascadia Mono"/>
          <w:color w:val="000000"/>
          <w:sz w:val="19"/>
          <w:szCs w:val="19"/>
        </w:rPr>
      </w:pPr>
      <w:proofErr w:type="spellStart"/>
      <w:ins w:id="26" w:author="hp" w:date="2023-10-06T10:25:00Z">
        <w:r>
          <w:rPr>
            <w:rFonts w:ascii="Cascadia Mono" w:hAnsi="Cascadia Mono" w:cs="Cascadia Mono"/>
            <w:color w:val="0000FF"/>
            <w:sz w:val="19"/>
            <w:szCs w:val="19"/>
          </w:rPr>
          <w:t>int</w:t>
        </w:r>
        <w:proofErr w:type="spellEnd"/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</w:t>
        </w:r>
        <w:proofErr w:type="gramStart"/>
        <w:r>
          <w:rPr>
            <w:rFonts w:ascii="Cascadia Mono" w:hAnsi="Cascadia Mono" w:cs="Cascadia Mono"/>
            <w:color w:val="000000"/>
            <w:sz w:val="19"/>
            <w:szCs w:val="19"/>
          </w:rPr>
          <w:t>main(</w:t>
        </w:r>
        <w:proofErr w:type="gramEnd"/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) </w:t>
        </w:r>
        <w:r>
          <w:rPr>
            <w:rFonts w:ascii="Cascadia Mono" w:hAnsi="Cascadia Mono" w:cs="Cascadia Mono"/>
            <w:color w:val="008000"/>
            <w:sz w:val="19"/>
            <w:szCs w:val="19"/>
          </w:rPr>
          <w:t xml:space="preserve">//Main function </w:t>
        </w:r>
      </w:ins>
    </w:p>
    <w:p w:rsidR="00C8365F" w:rsidRDefault="00C8365F" w:rsidP="00C8365F">
      <w:pPr>
        <w:autoSpaceDE w:val="0"/>
        <w:autoSpaceDN w:val="0"/>
        <w:adjustRightInd w:val="0"/>
        <w:spacing w:after="0" w:line="240" w:lineRule="auto"/>
        <w:rPr>
          <w:ins w:id="27" w:author="hp" w:date="2023-10-06T10:25:00Z"/>
          <w:rFonts w:ascii="Cascadia Mono" w:hAnsi="Cascadia Mono" w:cs="Cascadia Mono"/>
          <w:color w:val="000000"/>
          <w:sz w:val="19"/>
          <w:szCs w:val="19"/>
        </w:rPr>
      </w:pPr>
      <w:ins w:id="28" w:author="hp" w:date="2023-10-06T10:25:00Z">
        <w:r>
          <w:rPr>
            <w:rFonts w:ascii="Cascadia Mono" w:hAnsi="Cascadia Mono" w:cs="Cascadia Mono"/>
            <w:color w:val="000000"/>
            <w:sz w:val="19"/>
            <w:szCs w:val="19"/>
          </w:rPr>
          <w:t>{</w:t>
        </w:r>
      </w:ins>
    </w:p>
    <w:p w:rsidR="00C8365F" w:rsidRDefault="00C8365F" w:rsidP="00C8365F">
      <w:pPr>
        <w:autoSpaceDE w:val="0"/>
        <w:autoSpaceDN w:val="0"/>
        <w:adjustRightInd w:val="0"/>
        <w:spacing w:after="0" w:line="240" w:lineRule="auto"/>
        <w:rPr>
          <w:ins w:id="29" w:author="hp" w:date="2023-10-06T10:25:00Z"/>
          <w:rFonts w:ascii="Cascadia Mono" w:hAnsi="Cascadia Mono" w:cs="Cascadia Mono"/>
          <w:color w:val="000000"/>
          <w:sz w:val="19"/>
          <w:szCs w:val="19"/>
        </w:rPr>
      </w:pPr>
      <w:ins w:id="30" w:author="hp" w:date="2023-10-06T10:25:00Z"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   </w:t>
        </w:r>
        <w:proofErr w:type="spellStart"/>
        <w:r>
          <w:rPr>
            <w:rFonts w:ascii="Cascadia Mono" w:hAnsi="Cascadia Mono" w:cs="Cascadia Mono"/>
            <w:color w:val="0000FF"/>
            <w:sz w:val="19"/>
            <w:szCs w:val="19"/>
          </w:rPr>
          <w:t>int</w:t>
        </w:r>
        <w:proofErr w:type="spellEnd"/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x, y, z; </w:t>
        </w:r>
        <w:r>
          <w:rPr>
            <w:rFonts w:ascii="Cascadia Mono" w:hAnsi="Cascadia Mono" w:cs="Cascadia Mono"/>
            <w:color w:val="008000"/>
            <w:sz w:val="19"/>
            <w:szCs w:val="19"/>
          </w:rPr>
          <w:t xml:space="preserve">// </w:t>
        </w:r>
        <w:proofErr w:type="spellStart"/>
        <w:r>
          <w:rPr>
            <w:rFonts w:ascii="Cascadia Mono" w:hAnsi="Cascadia Mono" w:cs="Cascadia Mono"/>
            <w:color w:val="008000"/>
            <w:sz w:val="19"/>
            <w:szCs w:val="19"/>
          </w:rPr>
          <w:t>delcaring</w:t>
        </w:r>
        <w:proofErr w:type="spellEnd"/>
        <w:r>
          <w:rPr>
            <w:rFonts w:ascii="Cascadia Mono" w:hAnsi="Cascadia Mono" w:cs="Cascadia Mono"/>
            <w:color w:val="008000"/>
            <w:sz w:val="19"/>
            <w:szCs w:val="19"/>
          </w:rPr>
          <w:t xml:space="preserve"> the variables</w:t>
        </w:r>
      </w:ins>
    </w:p>
    <w:p w:rsidR="00C8365F" w:rsidRDefault="00C8365F" w:rsidP="00C8365F">
      <w:pPr>
        <w:autoSpaceDE w:val="0"/>
        <w:autoSpaceDN w:val="0"/>
        <w:adjustRightInd w:val="0"/>
        <w:spacing w:after="0" w:line="240" w:lineRule="auto"/>
        <w:rPr>
          <w:ins w:id="31" w:author="hp" w:date="2023-10-06T10:25:00Z"/>
          <w:rFonts w:ascii="Cascadia Mono" w:hAnsi="Cascadia Mono" w:cs="Cascadia Mono"/>
          <w:color w:val="000000"/>
          <w:sz w:val="19"/>
          <w:szCs w:val="19"/>
        </w:rPr>
      </w:pPr>
      <w:ins w:id="32" w:author="hp" w:date="2023-10-06T10:25:00Z"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   </w:t>
        </w:r>
        <w:proofErr w:type="spellStart"/>
        <w:r>
          <w:rPr>
            <w:rFonts w:ascii="Cascadia Mono" w:hAnsi="Cascadia Mono" w:cs="Cascadia Mono"/>
            <w:color w:val="0000FF"/>
            <w:sz w:val="19"/>
            <w:szCs w:val="19"/>
          </w:rPr>
          <w:t>int</w:t>
        </w:r>
        <w:proofErr w:type="spellEnd"/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</w:t>
        </w:r>
        <w:proofErr w:type="gramStart"/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result;  </w:t>
        </w:r>
        <w:r>
          <w:rPr>
            <w:rFonts w:ascii="Cascadia Mono" w:hAnsi="Cascadia Mono" w:cs="Cascadia Mono"/>
            <w:color w:val="008000"/>
            <w:sz w:val="19"/>
            <w:szCs w:val="19"/>
          </w:rPr>
          <w:t>/</w:t>
        </w:r>
        <w:proofErr w:type="gramEnd"/>
        <w:r>
          <w:rPr>
            <w:rFonts w:ascii="Cascadia Mono" w:hAnsi="Cascadia Mono" w:cs="Cascadia Mono"/>
            <w:color w:val="008000"/>
            <w:sz w:val="19"/>
            <w:szCs w:val="19"/>
          </w:rPr>
          <w:t xml:space="preserve">/ declaring the variable </w:t>
        </w:r>
      </w:ins>
    </w:p>
    <w:p w:rsidR="00C8365F" w:rsidRDefault="00C8365F" w:rsidP="00C8365F">
      <w:pPr>
        <w:autoSpaceDE w:val="0"/>
        <w:autoSpaceDN w:val="0"/>
        <w:adjustRightInd w:val="0"/>
        <w:spacing w:after="0" w:line="240" w:lineRule="auto"/>
        <w:rPr>
          <w:ins w:id="33" w:author="hp" w:date="2023-10-06T10:25:00Z"/>
          <w:rFonts w:ascii="Cascadia Mono" w:hAnsi="Cascadia Mono" w:cs="Cascadia Mono"/>
          <w:color w:val="000000"/>
          <w:sz w:val="19"/>
          <w:szCs w:val="19"/>
        </w:rPr>
      </w:pPr>
      <w:ins w:id="34" w:author="hp" w:date="2023-10-06T10:25:00Z"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   </w:t>
        </w:r>
        <w:proofErr w:type="spellStart"/>
        <w:proofErr w:type="gramStart"/>
        <w:r>
          <w:rPr>
            <w:rFonts w:ascii="Cascadia Mono" w:hAnsi="Cascadia Mono" w:cs="Cascadia Mono"/>
            <w:color w:val="000000"/>
            <w:sz w:val="19"/>
            <w:szCs w:val="19"/>
          </w:rPr>
          <w:t>std</w:t>
        </w:r>
        <w:proofErr w:type="spellEnd"/>
        <w:r>
          <w:rPr>
            <w:rFonts w:ascii="Cascadia Mono" w:hAnsi="Cascadia Mono" w:cs="Cascadia Mono"/>
            <w:color w:val="000000"/>
            <w:sz w:val="19"/>
            <w:szCs w:val="19"/>
          </w:rPr>
          <w:t>::</w:t>
        </w:r>
        <w:proofErr w:type="spellStart"/>
        <w:proofErr w:type="gramEnd"/>
        <w:r>
          <w:rPr>
            <w:rFonts w:ascii="Cascadia Mono" w:hAnsi="Cascadia Mono" w:cs="Cascadia Mono"/>
            <w:color w:val="000000"/>
            <w:sz w:val="19"/>
            <w:szCs w:val="19"/>
          </w:rPr>
          <w:t>cout</w:t>
        </w:r>
        <w:proofErr w:type="spellEnd"/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</w:t>
        </w:r>
        <w:r>
          <w:rPr>
            <w:rFonts w:ascii="Cascadia Mono" w:hAnsi="Cascadia Mono" w:cs="Cascadia Mono"/>
            <w:color w:val="008080"/>
            <w:sz w:val="19"/>
            <w:szCs w:val="19"/>
          </w:rPr>
          <w:t>&lt;&lt;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</w:t>
        </w:r>
        <w:r>
          <w:rPr>
            <w:rFonts w:ascii="Cascadia Mono" w:hAnsi="Cascadia Mono" w:cs="Cascadia Mono"/>
            <w:color w:val="A31515"/>
            <w:sz w:val="19"/>
            <w:szCs w:val="19"/>
          </w:rPr>
          <w:t>"Enter three integers: "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; </w:t>
        </w:r>
        <w:r>
          <w:rPr>
            <w:rFonts w:ascii="Cascadia Mono" w:hAnsi="Cascadia Mono" w:cs="Cascadia Mono"/>
            <w:color w:val="008000"/>
            <w:sz w:val="19"/>
            <w:szCs w:val="19"/>
          </w:rPr>
          <w:t>//Asking the user for input</w:t>
        </w:r>
      </w:ins>
    </w:p>
    <w:p w:rsidR="00C8365F" w:rsidRDefault="00C8365F" w:rsidP="00C8365F">
      <w:pPr>
        <w:autoSpaceDE w:val="0"/>
        <w:autoSpaceDN w:val="0"/>
        <w:adjustRightInd w:val="0"/>
        <w:spacing w:after="0" w:line="240" w:lineRule="auto"/>
        <w:rPr>
          <w:ins w:id="35" w:author="hp" w:date="2023-10-06T10:25:00Z"/>
          <w:rFonts w:ascii="Cascadia Mono" w:hAnsi="Cascadia Mono" w:cs="Cascadia Mono"/>
          <w:color w:val="000000"/>
          <w:sz w:val="19"/>
          <w:szCs w:val="19"/>
        </w:rPr>
      </w:pPr>
      <w:ins w:id="36" w:author="hp" w:date="2023-10-06T10:25:00Z"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   </w:t>
        </w:r>
        <w:proofErr w:type="spellStart"/>
        <w:proofErr w:type="gramStart"/>
        <w:r>
          <w:rPr>
            <w:rFonts w:ascii="Cascadia Mono" w:hAnsi="Cascadia Mono" w:cs="Cascadia Mono"/>
            <w:color w:val="000000"/>
            <w:sz w:val="19"/>
            <w:szCs w:val="19"/>
          </w:rPr>
          <w:t>std</w:t>
        </w:r>
        <w:proofErr w:type="spellEnd"/>
        <w:r>
          <w:rPr>
            <w:rFonts w:ascii="Cascadia Mono" w:hAnsi="Cascadia Mono" w:cs="Cascadia Mono"/>
            <w:color w:val="000000"/>
            <w:sz w:val="19"/>
            <w:szCs w:val="19"/>
          </w:rPr>
          <w:t>::</w:t>
        </w:r>
        <w:proofErr w:type="spellStart"/>
        <w:proofErr w:type="gramEnd"/>
        <w:r>
          <w:rPr>
            <w:rFonts w:ascii="Cascadia Mono" w:hAnsi="Cascadia Mono" w:cs="Cascadia Mono"/>
            <w:color w:val="000000"/>
            <w:sz w:val="19"/>
            <w:szCs w:val="19"/>
          </w:rPr>
          <w:t>cin</w:t>
        </w:r>
        <w:proofErr w:type="spellEnd"/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</w:t>
        </w:r>
        <w:r>
          <w:rPr>
            <w:rFonts w:ascii="Cascadia Mono" w:hAnsi="Cascadia Mono" w:cs="Cascadia Mono"/>
            <w:color w:val="008080"/>
            <w:sz w:val="19"/>
            <w:szCs w:val="19"/>
          </w:rPr>
          <w:t>&gt;&gt;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x </w:t>
        </w:r>
        <w:r>
          <w:rPr>
            <w:rFonts w:ascii="Cascadia Mono" w:hAnsi="Cascadia Mono" w:cs="Cascadia Mono"/>
            <w:color w:val="008080"/>
            <w:sz w:val="19"/>
            <w:szCs w:val="19"/>
          </w:rPr>
          <w:t>&gt;&gt;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y </w:t>
        </w:r>
        <w:r>
          <w:rPr>
            <w:rFonts w:ascii="Cascadia Mono" w:hAnsi="Cascadia Mono" w:cs="Cascadia Mono"/>
            <w:color w:val="008080"/>
            <w:sz w:val="19"/>
            <w:szCs w:val="19"/>
          </w:rPr>
          <w:t>&gt;&gt;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z; </w:t>
        </w:r>
        <w:r>
          <w:rPr>
            <w:rFonts w:ascii="Cascadia Mono" w:hAnsi="Cascadia Mono" w:cs="Cascadia Mono"/>
            <w:color w:val="008000"/>
            <w:sz w:val="19"/>
            <w:szCs w:val="19"/>
          </w:rPr>
          <w:t>//Taking the input from user and storing in variables</w:t>
        </w:r>
      </w:ins>
    </w:p>
    <w:p w:rsidR="00C8365F" w:rsidRDefault="00C8365F" w:rsidP="00C8365F">
      <w:pPr>
        <w:autoSpaceDE w:val="0"/>
        <w:autoSpaceDN w:val="0"/>
        <w:adjustRightInd w:val="0"/>
        <w:spacing w:after="0" w:line="240" w:lineRule="auto"/>
        <w:rPr>
          <w:ins w:id="37" w:author="hp" w:date="2023-10-06T10:25:00Z"/>
          <w:rFonts w:ascii="Cascadia Mono" w:hAnsi="Cascadia Mono" w:cs="Cascadia Mono"/>
          <w:color w:val="000000"/>
          <w:sz w:val="19"/>
          <w:szCs w:val="19"/>
        </w:rPr>
      </w:pPr>
      <w:ins w:id="38" w:author="hp" w:date="2023-10-06T10:25:00Z"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   result = x * y * z; </w:t>
        </w:r>
        <w:r>
          <w:rPr>
            <w:rFonts w:ascii="Cascadia Mono" w:hAnsi="Cascadia Mono" w:cs="Cascadia Mono"/>
            <w:color w:val="008000"/>
            <w:sz w:val="19"/>
            <w:szCs w:val="19"/>
          </w:rPr>
          <w:t>//Calculating the result of the products</w:t>
        </w:r>
      </w:ins>
    </w:p>
    <w:p w:rsidR="00C8365F" w:rsidRDefault="00C8365F" w:rsidP="00C8365F">
      <w:pPr>
        <w:autoSpaceDE w:val="0"/>
        <w:autoSpaceDN w:val="0"/>
        <w:adjustRightInd w:val="0"/>
        <w:spacing w:after="0" w:line="240" w:lineRule="auto"/>
        <w:rPr>
          <w:ins w:id="39" w:author="hp" w:date="2023-10-06T10:25:00Z"/>
          <w:rFonts w:ascii="Cascadia Mono" w:hAnsi="Cascadia Mono" w:cs="Cascadia Mono"/>
          <w:color w:val="000000"/>
          <w:sz w:val="19"/>
          <w:szCs w:val="19"/>
        </w:rPr>
      </w:pPr>
      <w:ins w:id="40" w:author="hp" w:date="2023-10-06T10:25:00Z"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   </w:t>
        </w:r>
        <w:proofErr w:type="spellStart"/>
        <w:proofErr w:type="gramStart"/>
        <w:r>
          <w:rPr>
            <w:rFonts w:ascii="Cascadia Mono" w:hAnsi="Cascadia Mono" w:cs="Cascadia Mono"/>
            <w:color w:val="000000"/>
            <w:sz w:val="19"/>
            <w:szCs w:val="19"/>
          </w:rPr>
          <w:t>std</w:t>
        </w:r>
        <w:proofErr w:type="spellEnd"/>
        <w:r>
          <w:rPr>
            <w:rFonts w:ascii="Cascadia Mono" w:hAnsi="Cascadia Mono" w:cs="Cascadia Mono"/>
            <w:color w:val="000000"/>
            <w:sz w:val="19"/>
            <w:szCs w:val="19"/>
          </w:rPr>
          <w:t>::</w:t>
        </w:r>
        <w:proofErr w:type="spellStart"/>
        <w:proofErr w:type="gramEnd"/>
        <w:r>
          <w:rPr>
            <w:rFonts w:ascii="Cascadia Mono" w:hAnsi="Cascadia Mono" w:cs="Cascadia Mono"/>
            <w:color w:val="000000"/>
            <w:sz w:val="19"/>
            <w:szCs w:val="19"/>
          </w:rPr>
          <w:t>cout</w:t>
        </w:r>
        <w:proofErr w:type="spellEnd"/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</w:t>
        </w:r>
        <w:r>
          <w:rPr>
            <w:rFonts w:ascii="Cascadia Mono" w:hAnsi="Cascadia Mono" w:cs="Cascadia Mono"/>
            <w:color w:val="008080"/>
            <w:sz w:val="19"/>
            <w:szCs w:val="19"/>
          </w:rPr>
          <w:t>&lt;&lt;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</w:t>
        </w:r>
        <w:r>
          <w:rPr>
            <w:rFonts w:ascii="Cascadia Mono" w:hAnsi="Cascadia Mono" w:cs="Cascadia Mono"/>
            <w:color w:val="A31515"/>
            <w:sz w:val="19"/>
            <w:szCs w:val="19"/>
          </w:rPr>
          <w:t>"The product is "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</w:t>
        </w:r>
        <w:r>
          <w:rPr>
            <w:rFonts w:ascii="Cascadia Mono" w:hAnsi="Cascadia Mono" w:cs="Cascadia Mono"/>
            <w:color w:val="008080"/>
            <w:sz w:val="19"/>
            <w:szCs w:val="19"/>
          </w:rPr>
          <w:t>&lt;&lt;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result </w:t>
        </w:r>
        <w:r>
          <w:rPr>
            <w:rFonts w:ascii="Cascadia Mono" w:hAnsi="Cascadia Mono" w:cs="Cascadia Mono"/>
            <w:color w:val="008080"/>
            <w:sz w:val="19"/>
            <w:szCs w:val="19"/>
          </w:rPr>
          <w:t>&lt;&lt;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</w:t>
        </w:r>
        <w:proofErr w:type="spellStart"/>
        <w:r>
          <w:rPr>
            <w:rFonts w:ascii="Cascadia Mono" w:hAnsi="Cascadia Mono" w:cs="Cascadia Mono"/>
            <w:color w:val="000000"/>
            <w:sz w:val="19"/>
            <w:szCs w:val="19"/>
          </w:rPr>
          <w:t>std</w:t>
        </w:r>
        <w:proofErr w:type="spellEnd"/>
        <w:r>
          <w:rPr>
            <w:rFonts w:ascii="Cascadia Mono" w:hAnsi="Cascadia Mono" w:cs="Cascadia Mono"/>
            <w:color w:val="000000"/>
            <w:sz w:val="19"/>
            <w:szCs w:val="19"/>
          </w:rPr>
          <w:t>::</w:t>
        </w:r>
        <w:proofErr w:type="spellStart"/>
        <w:r>
          <w:rPr>
            <w:rFonts w:ascii="Cascadia Mono" w:hAnsi="Cascadia Mono" w:cs="Cascadia Mono"/>
            <w:color w:val="000000"/>
            <w:sz w:val="19"/>
            <w:szCs w:val="19"/>
          </w:rPr>
          <w:t>endl</w:t>
        </w:r>
        <w:proofErr w:type="spellEnd"/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; </w:t>
        </w:r>
        <w:r>
          <w:rPr>
            <w:rFonts w:ascii="Cascadia Mono" w:hAnsi="Cascadia Mono" w:cs="Cascadia Mono"/>
            <w:color w:val="008000"/>
            <w:sz w:val="19"/>
            <w:szCs w:val="19"/>
          </w:rPr>
          <w:t>//Printing the result on the screen.</w:t>
        </w:r>
      </w:ins>
    </w:p>
    <w:p w:rsidR="00C8365F" w:rsidRDefault="00C8365F" w:rsidP="00C8365F">
      <w:pPr>
        <w:autoSpaceDE w:val="0"/>
        <w:autoSpaceDN w:val="0"/>
        <w:adjustRightInd w:val="0"/>
        <w:spacing w:after="0" w:line="240" w:lineRule="auto"/>
        <w:rPr>
          <w:ins w:id="41" w:author="hp" w:date="2023-10-06T10:25:00Z"/>
          <w:rFonts w:ascii="Cascadia Mono" w:hAnsi="Cascadia Mono" w:cs="Cascadia Mono"/>
          <w:color w:val="000000"/>
          <w:sz w:val="19"/>
          <w:szCs w:val="19"/>
        </w:rPr>
      </w:pPr>
      <w:ins w:id="42" w:author="hp" w:date="2023-10-06T10:25:00Z"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    system(</w:t>
        </w:r>
        <w:r>
          <w:rPr>
            <w:rFonts w:ascii="Cascadia Mono" w:hAnsi="Cascadia Mono" w:cs="Cascadia Mono"/>
            <w:color w:val="A31515"/>
            <w:sz w:val="19"/>
            <w:szCs w:val="19"/>
          </w:rPr>
          <w:t>"pause"</w:t>
        </w:r>
        <w:r>
          <w:rPr>
            <w:rFonts w:ascii="Cascadia Mono" w:hAnsi="Cascadia Mono" w:cs="Cascadia Mono"/>
            <w:color w:val="000000"/>
            <w:sz w:val="19"/>
            <w:szCs w:val="19"/>
          </w:rPr>
          <w:t xml:space="preserve">); </w:t>
        </w:r>
        <w:r>
          <w:rPr>
            <w:rFonts w:ascii="Cascadia Mono" w:hAnsi="Cascadia Mono" w:cs="Cascadia Mono"/>
            <w:color w:val="008000"/>
            <w:sz w:val="19"/>
            <w:szCs w:val="19"/>
          </w:rPr>
          <w:t>//Pausing the screen to show the output clearly</w:t>
        </w:r>
      </w:ins>
    </w:p>
    <w:p w:rsidR="00C8365F" w:rsidRDefault="00C8365F" w:rsidP="00C8365F">
      <w:pPr>
        <w:autoSpaceDE w:val="0"/>
        <w:autoSpaceDN w:val="0"/>
        <w:adjustRightInd w:val="0"/>
        <w:spacing w:after="0" w:line="240" w:lineRule="auto"/>
        <w:rPr>
          <w:ins w:id="43" w:author="hp" w:date="2023-10-06T10:25:00Z"/>
          <w:rFonts w:ascii="Cascadia Mono" w:hAnsi="Cascadia Mono" w:cs="Cascadia Mono"/>
          <w:color w:val="000000"/>
          <w:sz w:val="19"/>
          <w:szCs w:val="19"/>
        </w:rPr>
      </w:pPr>
      <w:ins w:id="44" w:author="hp" w:date="2023-10-06T10:25:00Z">
        <w:r>
          <w:rPr>
            <w:rFonts w:ascii="Cascadia Mono" w:hAnsi="Cascadia Mono" w:cs="Cascadia Mono"/>
            <w:color w:val="000000"/>
            <w:sz w:val="19"/>
            <w:szCs w:val="19"/>
          </w:rPr>
          <w:t>}</w:t>
        </w:r>
      </w:ins>
    </w:p>
    <w:p w:rsidR="00C8365F" w:rsidRDefault="00C8365F" w:rsidP="00C975B3">
      <w:pPr>
        <w:rPr>
          <w:ins w:id="45" w:author="hp" w:date="2023-10-06T10:24:00Z"/>
        </w:rPr>
      </w:pPr>
      <w:ins w:id="46" w:author="hp" w:date="2023-10-06T10:24:00Z">
        <w:r>
          <w:t xml:space="preserve"> </w:t>
        </w:r>
      </w:ins>
    </w:p>
    <w:p w:rsidR="00C8365F" w:rsidRDefault="00C8365F" w:rsidP="00C975B3">
      <w:pPr>
        <w:rPr>
          <w:ins w:id="47" w:author="hp" w:date="2023-10-06T10:28:00Z"/>
        </w:rPr>
      </w:pPr>
      <w:ins w:id="48" w:author="hp" w:date="2023-10-06T10:24:00Z">
        <w:r w:rsidRPr="00C8365F">
          <w:rPr>
            <w:rFonts w:ascii="Arial Rounded MT Bold" w:hAnsi="Arial Rounded MT Bold"/>
            <w:b/>
            <w:sz w:val="28"/>
            <w:rPrChange w:id="49" w:author="hp" w:date="2023-10-06T10:28:00Z">
              <w:rPr/>
            </w:rPrChange>
          </w:rPr>
          <w:t>Output</w:t>
        </w:r>
      </w:ins>
    </w:p>
    <w:p w:rsidR="00C8365F" w:rsidRDefault="00C8365F" w:rsidP="00C975B3">
      <w:ins w:id="50" w:author="hp" w:date="2023-10-06T10:28:00Z">
        <w:r w:rsidRPr="00C8365F">
          <w:drawing>
            <wp:inline distT="0" distB="0" distL="0" distR="0" wp14:anchorId="76B06618" wp14:editId="6D13F7CA">
              <wp:extent cx="2343270" cy="1111307"/>
              <wp:effectExtent l="0" t="0" r="0" b="0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3270" cy="11113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15B4E" w:rsidRDefault="00115B4E">
      <w:pPr>
        <w:pStyle w:val="Heading1"/>
        <w:pPrChange w:id="51" w:author="hp" w:date="2023-10-06T10:13:00Z">
          <w:pPr/>
        </w:pPrChange>
      </w:pPr>
      <w:r>
        <w:t>Task 1</w:t>
      </w:r>
      <w:ins w:id="52" w:author="hp" w:date="2023-10-06T10:24:00Z">
        <w:r w:rsidR="00C8365F">
          <w:t>4</w:t>
        </w:r>
      </w:ins>
      <w:del w:id="53" w:author="hp" w:date="2023-10-06T10:24:00Z">
        <w:r w:rsidDel="00C8365F">
          <w:delText>3</w:delText>
        </w:r>
      </w:del>
    </w:p>
    <w:p w:rsidR="00115B4E" w:rsidRDefault="00115B4E" w:rsidP="00C975B3">
      <w:r w:rsidRPr="0011130C">
        <w:rPr>
          <w:rFonts w:ascii="Arial Rounded MT Bold" w:hAnsi="Arial Rounded MT Bold"/>
          <w:b/>
          <w:sz w:val="28"/>
          <w:rPrChange w:id="54" w:author="hp" w:date="2023-10-06T10:13:00Z">
            <w:rPr/>
          </w:rPrChange>
        </w:rPr>
        <w:t>Solution</w:t>
      </w:r>
    </w:p>
    <w:p w:rsidR="001F3377" w:rsidRDefault="001F3377" w:rsidP="001F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3377" w:rsidRDefault="001F3377" w:rsidP="001F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F3377" w:rsidRDefault="001F3377" w:rsidP="001F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F3377" w:rsidRDefault="001F3377" w:rsidP="001F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far;</w:t>
      </w:r>
    </w:p>
    <w:p w:rsidR="001F3377" w:rsidRDefault="001F3377" w:rsidP="001F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temprature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Celsius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3377" w:rsidRDefault="001F3377" w:rsidP="001F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far;</w:t>
      </w:r>
    </w:p>
    <w:p w:rsidR="001F3377" w:rsidRDefault="001F3377" w:rsidP="001F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5.0/9.0*(far-32);</w:t>
      </w:r>
    </w:p>
    <w:p w:rsidR="001F3377" w:rsidRDefault="001F3377" w:rsidP="001F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Temprature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Celsius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3377" w:rsidRDefault="001F3377" w:rsidP="001F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3377" w:rsidRDefault="001F3377" w:rsidP="001F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5B4E" w:rsidRDefault="00115B4E" w:rsidP="00C975B3"/>
    <w:p w:rsidR="00115B4E" w:rsidRDefault="00115B4E" w:rsidP="00C975B3">
      <w:r w:rsidRPr="0011130C">
        <w:rPr>
          <w:rFonts w:ascii="Arial Rounded MT Bold" w:hAnsi="Arial Rounded MT Bold"/>
          <w:b/>
          <w:sz w:val="28"/>
          <w:rPrChange w:id="55" w:author="hp" w:date="2023-10-06T10:13:00Z">
            <w:rPr/>
          </w:rPrChange>
        </w:rPr>
        <w:t>Output</w:t>
      </w:r>
      <w:r>
        <w:t xml:space="preserve"> </w:t>
      </w:r>
    </w:p>
    <w:p w:rsidR="00115B4E" w:rsidRDefault="00115B4E" w:rsidP="00C975B3">
      <w:r w:rsidRPr="00115B4E">
        <w:rPr>
          <w:noProof/>
        </w:rPr>
        <w:drawing>
          <wp:inline distT="0" distB="0" distL="0" distR="0" wp14:anchorId="3A223E2E" wp14:editId="100211B0">
            <wp:extent cx="2559182" cy="8636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4E" w:rsidRDefault="001F3377">
      <w:pPr>
        <w:pStyle w:val="Heading1"/>
        <w:pPrChange w:id="56" w:author="hp" w:date="2023-10-06T10:13:00Z">
          <w:pPr/>
        </w:pPrChange>
      </w:pPr>
      <w:r>
        <w:t>Task 1</w:t>
      </w:r>
      <w:ins w:id="57" w:author="hp" w:date="2023-10-06T10:24:00Z">
        <w:r w:rsidR="00C8365F">
          <w:t>5</w:t>
        </w:r>
      </w:ins>
      <w:del w:id="58" w:author="hp" w:date="2023-10-06T10:24:00Z">
        <w:r w:rsidDel="00C8365F">
          <w:delText>4</w:delText>
        </w:r>
      </w:del>
    </w:p>
    <w:p w:rsidR="001F3377" w:rsidRDefault="001F3377" w:rsidP="00C975B3">
      <w:r w:rsidRPr="0011130C">
        <w:rPr>
          <w:rFonts w:ascii="Arial Rounded MT Bold" w:hAnsi="Arial Rounded MT Bold"/>
          <w:b/>
          <w:sz w:val="28"/>
          <w:rPrChange w:id="59" w:author="hp" w:date="2023-10-06T10:13:00Z">
            <w:rPr/>
          </w:rPrChange>
        </w:rPr>
        <w:t>Solution</w:t>
      </w:r>
      <w:r>
        <w:t xml:space="preserve"> </w:t>
      </w:r>
    </w:p>
    <w:p w:rsidR="007D2AC2" w:rsidRDefault="007D2AC2" w:rsidP="007D2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D2AC2" w:rsidRDefault="007D2AC2" w:rsidP="007D2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2AC2" w:rsidRDefault="007D2AC2" w:rsidP="007D2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2AC2" w:rsidRDefault="007D2AC2" w:rsidP="007D2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divisor, dividend, quotient, remainder;</w:t>
      </w:r>
    </w:p>
    <w:p w:rsidR="007D2AC2" w:rsidRDefault="007D2AC2" w:rsidP="007D2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Enter Divisor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2AC2" w:rsidRDefault="007D2AC2" w:rsidP="007D2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divisor;</w:t>
      </w:r>
    </w:p>
    <w:p w:rsidR="007D2AC2" w:rsidRDefault="007D2AC2" w:rsidP="007D2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Enter Dividend:"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2AC2" w:rsidRDefault="007D2AC2" w:rsidP="007D2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dividend;</w:t>
      </w:r>
    </w:p>
    <w:p w:rsidR="007D2AC2" w:rsidRDefault="007D2AC2" w:rsidP="007D2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quotient = dividend / divisor; </w:t>
      </w:r>
      <w:r>
        <w:rPr>
          <w:rFonts w:ascii="Cascadia Mono" w:hAnsi="Cascadia Mono" w:cs="Cascadia Mono"/>
          <w:color w:val="008000"/>
          <w:sz w:val="19"/>
          <w:szCs w:val="19"/>
        </w:rPr>
        <w:t>//calculating quotient</w:t>
      </w:r>
    </w:p>
    <w:p w:rsidR="007D2AC2" w:rsidRDefault="007D2AC2" w:rsidP="007D2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remainder = dividend % divisor; </w:t>
      </w:r>
      <w:r>
        <w:rPr>
          <w:rFonts w:ascii="Cascadia Mono" w:hAnsi="Cascadia Mono" w:cs="Cascadia Mono"/>
          <w:color w:val="008000"/>
          <w:sz w:val="19"/>
          <w:szCs w:val="19"/>
        </w:rPr>
        <w:t>// calculating remainder</w:t>
      </w:r>
    </w:p>
    <w:p w:rsidR="007D2AC2" w:rsidRDefault="007D2AC2" w:rsidP="007D2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"Remainder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remainder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2AC2" w:rsidRDefault="007D2AC2" w:rsidP="007D2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Quotient is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quotient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2AC2" w:rsidRDefault="007D2AC2" w:rsidP="007D2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2AC2" w:rsidRDefault="007D2AC2" w:rsidP="007D2AC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3377" w:rsidRDefault="001F3377" w:rsidP="00C975B3">
      <w:r w:rsidRPr="0011130C">
        <w:rPr>
          <w:rFonts w:ascii="Arial Rounded MT Bold" w:hAnsi="Arial Rounded MT Bold"/>
          <w:b/>
          <w:sz w:val="28"/>
          <w:rPrChange w:id="60" w:author="hp" w:date="2023-10-06T10:13:00Z">
            <w:rPr/>
          </w:rPrChange>
        </w:rPr>
        <w:t>Output</w:t>
      </w:r>
      <w:r>
        <w:t xml:space="preserve"> </w:t>
      </w:r>
    </w:p>
    <w:p w:rsidR="001F3377" w:rsidRDefault="001F3377" w:rsidP="00C975B3">
      <w:r w:rsidRPr="001F3377">
        <w:rPr>
          <w:noProof/>
        </w:rPr>
        <w:drawing>
          <wp:inline distT="0" distB="0" distL="0" distR="0" wp14:anchorId="2F86FAB1" wp14:editId="4AE7E662">
            <wp:extent cx="2235315" cy="11430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C2" w:rsidRDefault="007D2AC2">
      <w:pPr>
        <w:pStyle w:val="Heading1"/>
        <w:pPrChange w:id="61" w:author="hp" w:date="2023-10-06T10:13:00Z">
          <w:pPr/>
        </w:pPrChange>
      </w:pPr>
      <w:r>
        <w:t>Task 1</w:t>
      </w:r>
      <w:ins w:id="62" w:author="hp" w:date="2023-10-06T10:24:00Z">
        <w:r w:rsidR="00C8365F">
          <w:t>6</w:t>
        </w:r>
      </w:ins>
      <w:del w:id="63" w:author="hp" w:date="2023-10-06T10:24:00Z">
        <w:r w:rsidDel="00C8365F">
          <w:delText>5</w:delText>
        </w:r>
      </w:del>
    </w:p>
    <w:p w:rsidR="007D2AC2" w:rsidRDefault="007D2AC2" w:rsidP="00C975B3">
      <w:r w:rsidRPr="0011130C">
        <w:rPr>
          <w:rFonts w:ascii="Arial Rounded MT Bold" w:hAnsi="Arial Rounded MT Bold"/>
          <w:b/>
          <w:sz w:val="28"/>
          <w:rPrChange w:id="64" w:author="hp" w:date="2023-10-06T10:13:00Z">
            <w:rPr/>
          </w:rPrChange>
        </w:rPr>
        <w:t>Solution</w:t>
      </w:r>
      <w:r>
        <w:t xml:space="preserve"> </w:t>
      </w:r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digit1, digit2, digit3, digit4, digit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5;;</w:t>
      </w:r>
      <w:proofErr w:type="gramEnd"/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five-digit integer: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digit1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10000; </w:t>
      </w:r>
      <w:r>
        <w:rPr>
          <w:rFonts w:ascii="Cascadia Mono" w:hAnsi="Cascadia Mono" w:cs="Cascadia Mono"/>
          <w:color w:val="008000"/>
          <w:sz w:val="19"/>
          <w:szCs w:val="19"/>
        </w:rPr>
        <w:t>//getting first digit</w:t>
      </w:r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digit2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1000) % 10;</w:t>
      </w:r>
      <w:r>
        <w:rPr>
          <w:rFonts w:ascii="Cascadia Mono" w:hAnsi="Cascadia Mono" w:cs="Cascadia Mono"/>
          <w:color w:val="008000"/>
          <w:sz w:val="19"/>
          <w:szCs w:val="19"/>
        </w:rPr>
        <w:t>//getting second digit</w:t>
      </w:r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digit3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100) % 10;</w:t>
      </w:r>
      <w:r>
        <w:rPr>
          <w:rFonts w:ascii="Cascadia Mono" w:hAnsi="Cascadia Mono" w:cs="Cascadia Mono"/>
          <w:color w:val="008000"/>
          <w:sz w:val="19"/>
          <w:szCs w:val="19"/>
        </w:rPr>
        <w:t>//getting third digit</w:t>
      </w:r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digit4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10) % 10;</w:t>
      </w:r>
      <w:r>
        <w:rPr>
          <w:rFonts w:ascii="Cascadia Mono" w:hAnsi="Cascadia Mono" w:cs="Cascadia Mono"/>
          <w:color w:val="008000"/>
          <w:sz w:val="19"/>
          <w:szCs w:val="19"/>
        </w:rPr>
        <w:t>//getting forth digit</w:t>
      </w:r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digit5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  <w:r>
        <w:rPr>
          <w:rFonts w:ascii="Cascadia Mono" w:hAnsi="Cascadia Mono" w:cs="Cascadia Mono"/>
          <w:color w:val="008000"/>
          <w:sz w:val="19"/>
          <w:szCs w:val="19"/>
        </w:rPr>
        <w:t>// getting fifth digit</w:t>
      </w:r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digit5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6063" w:rsidRDefault="00456063" w:rsidP="00456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56063" w:rsidDel="0011130C" w:rsidRDefault="00456063" w:rsidP="00456063">
      <w:pPr>
        <w:autoSpaceDE w:val="0"/>
        <w:autoSpaceDN w:val="0"/>
        <w:adjustRightInd w:val="0"/>
        <w:spacing w:after="0" w:line="240" w:lineRule="auto"/>
        <w:rPr>
          <w:del w:id="65" w:author="hp" w:date="2023-10-06T10:13:00Z"/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6063" w:rsidDel="0011130C" w:rsidRDefault="00456063" w:rsidP="00C975B3">
      <w:pPr>
        <w:rPr>
          <w:del w:id="66" w:author="hp" w:date="2023-10-06T10:13:00Z"/>
        </w:rPr>
      </w:pPr>
    </w:p>
    <w:p w:rsidR="00456063" w:rsidRDefault="00456063">
      <w:pPr>
        <w:autoSpaceDE w:val="0"/>
        <w:autoSpaceDN w:val="0"/>
        <w:adjustRightInd w:val="0"/>
        <w:spacing w:after="0" w:line="240" w:lineRule="auto"/>
        <w:pPrChange w:id="67" w:author="hp" w:date="2023-10-06T10:13:00Z">
          <w:pPr/>
        </w:pPrChange>
      </w:pPr>
    </w:p>
    <w:p w:rsidR="007D2AC2" w:rsidRDefault="00456063" w:rsidP="00C975B3">
      <w:r w:rsidRPr="0011130C">
        <w:rPr>
          <w:rFonts w:ascii="Arial Rounded MT Bold" w:hAnsi="Arial Rounded MT Bold"/>
          <w:b/>
          <w:sz w:val="28"/>
          <w:rPrChange w:id="68" w:author="hp" w:date="2023-10-06T10:13:00Z">
            <w:rPr/>
          </w:rPrChange>
        </w:rPr>
        <w:t>Output</w:t>
      </w:r>
      <w:r>
        <w:t xml:space="preserve"> </w:t>
      </w:r>
    </w:p>
    <w:p w:rsidR="00456063" w:rsidRDefault="00456063" w:rsidP="00C975B3">
      <w:r>
        <w:rPr>
          <w:noProof/>
        </w:rPr>
        <w:drawing>
          <wp:inline distT="0" distB="0" distL="0" distR="0" wp14:anchorId="646F06CB" wp14:editId="12647F5A">
            <wp:extent cx="4048125" cy="1343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5A" w:rsidRDefault="00401F5A">
      <w:pPr>
        <w:pStyle w:val="Heading1"/>
        <w:pPrChange w:id="69" w:author="hp" w:date="2023-10-06T10:14:00Z">
          <w:pPr/>
        </w:pPrChange>
      </w:pPr>
      <w:r>
        <w:t xml:space="preserve">Task </w:t>
      </w:r>
      <w:r w:rsidR="009D08A9">
        <w:t>17</w:t>
      </w:r>
    </w:p>
    <w:p w:rsidR="00401F5A" w:rsidRDefault="00401F5A" w:rsidP="00C975B3">
      <w:r w:rsidRPr="0011130C">
        <w:rPr>
          <w:rFonts w:ascii="Arial Rounded MT Bold" w:hAnsi="Arial Rounded MT Bold"/>
          <w:b/>
          <w:sz w:val="28"/>
          <w:rPrChange w:id="70" w:author="hp" w:date="2023-10-06T10:14:00Z">
            <w:rPr/>
          </w:rPrChange>
        </w:rPr>
        <w:t>Solution</w:t>
      </w:r>
      <w:r>
        <w:t xml:space="preserve"> 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 = 0, z = 0;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7 + 3 * 6 / 2 - 1;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The following steps will be done by the compiler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7+3*6/2-1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7+18/2-1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7+9-1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16-1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x = 15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 + 3 * 6 / 2 - 1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2 % 2 + 2 * 2 - 2 / 2;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The following steps will be done by the compiler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2%2+2*2-2/2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0+2*2-2/2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4-2/2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4-1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3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"2 % 2 + 2 * 2 - 2 / 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"(3 * 9 * ( 3 + ( 9 * 3 / ( 3 ) ) ) 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(3 * 9 * (3 + (9 * 3 / (3))))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The following steps will be done by the compiler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(3*9*(3+(9*3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3))))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(3*9*(3+(9*3/3)))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(3*9*(3+(27/3)))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(3*9*(3+9))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(3*9*12)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27*12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324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1) y = a * x * x + b * x + c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The following steps will be done by the compiler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y = a * x * x + b * x + c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first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first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muliplication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operation will be done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i.e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a*x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say a*x = d)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then the 2nd multiplication operation will be done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i.e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*x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say this results in z)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then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muliplication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b*x will be done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say it is equal to p)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so expression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becomes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z + p + c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then z + p will be added first and then the answer of this will be added to c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and then it will be stored in the variable y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2) z = p * r % q + w / x - y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The following steps will be done by the compiler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first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first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muliplication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operation will be done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i.e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 * r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say this equals to d)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then d will be divided by q and the remainder will be the answer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say it will be n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then w/x will be done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lets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say this equals to m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so equation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becomes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 + m - y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after this, n will be added to m and then the answer will be subtracted from y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then this will be stored in variable z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3) z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% q + w/x </w:t>
      </w:r>
      <w:r>
        <w:rPr>
          <w:rFonts w:ascii="Tahoma" w:hAnsi="Tahoma" w:cs="Tahoma"/>
          <w:color w:val="008000"/>
          <w:sz w:val="19"/>
          <w:szCs w:val="19"/>
        </w:rPr>
        <w:t>�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y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The following steps will be done by the compiler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first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first remainder operation will be done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i.e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% q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say this equals to d)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then w / x will be done which will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lets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say equal to k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so equation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becomes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 + k - y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then d will be added to k and then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asnwer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will be subtracted from y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after this the value of the expression will be stored in the variable z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1F5A" w:rsidRDefault="00401F5A" w:rsidP="00401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1F5A" w:rsidRDefault="00401F5A" w:rsidP="00C975B3"/>
    <w:p w:rsidR="00401F5A" w:rsidRDefault="00401F5A" w:rsidP="00C975B3">
      <w:r w:rsidRPr="0011130C">
        <w:rPr>
          <w:rFonts w:ascii="Arial Rounded MT Bold" w:hAnsi="Arial Rounded MT Bold"/>
          <w:b/>
          <w:sz w:val="28"/>
          <w:rPrChange w:id="71" w:author="hp" w:date="2023-10-06T10:14:00Z">
            <w:rPr/>
          </w:rPrChange>
        </w:rPr>
        <w:t>Output</w:t>
      </w:r>
      <w:r>
        <w:t xml:space="preserve"> </w:t>
      </w:r>
    </w:p>
    <w:p w:rsidR="00401F5A" w:rsidRDefault="00401F5A" w:rsidP="00C975B3">
      <w:r>
        <w:rPr>
          <w:noProof/>
        </w:rPr>
        <w:drawing>
          <wp:inline distT="0" distB="0" distL="0" distR="0" wp14:anchorId="5B9BC49A" wp14:editId="089A5B97">
            <wp:extent cx="5076825" cy="1619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5A" w:rsidRDefault="00401F5A">
      <w:pPr>
        <w:pStyle w:val="Heading1"/>
        <w:pPrChange w:id="72" w:author="hp" w:date="2023-10-06T10:14:00Z">
          <w:pPr/>
        </w:pPrChange>
      </w:pPr>
      <w:r>
        <w:t xml:space="preserve">Task </w:t>
      </w:r>
      <w:r w:rsidR="009D08A9">
        <w:t>18</w:t>
      </w:r>
    </w:p>
    <w:p w:rsidR="00AA1421" w:rsidRDefault="00AA1421" w:rsidP="00C975B3">
      <w:r w:rsidRPr="0011130C">
        <w:rPr>
          <w:rFonts w:ascii="Arial Rounded MT Bold" w:hAnsi="Arial Rounded MT Bold"/>
          <w:b/>
          <w:sz w:val="28"/>
          <w:rPrChange w:id="73" w:author="hp" w:date="2023-10-06T10:14:00Z">
            <w:rPr/>
          </w:rPrChange>
        </w:rPr>
        <w:t>Solution</w:t>
      </w:r>
    </w:p>
    <w:p w:rsidR="00AA1421" w:rsidRDefault="00AA1421" w:rsidP="00C975B3"/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t>Output</w:t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value of C: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&lt; 7)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checking the condition 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 is less than 7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//Printing output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//the mark of greater than or equal to was misplaced, it also had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missing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&gt;= 7) </w:t>
      </w:r>
      <w:r>
        <w:rPr>
          <w:rFonts w:ascii="Cascadia Mono" w:hAnsi="Cascadia Mono" w:cs="Cascadia Mono"/>
          <w:color w:val="008000"/>
          <w:sz w:val="19"/>
          <w:szCs w:val="19"/>
        </w:rPr>
        <w:t>//Checking the condition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 is greater than or equal to 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1421" w:rsidRDefault="00AA1421" w:rsidP="00AA1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A1421" w:rsidRDefault="00AA1421" w:rsidP="00AA142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08A9" w:rsidRDefault="00AA1421" w:rsidP="00C975B3">
      <w:r w:rsidRPr="00AA1421">
        <w:rPr>
          <w:noProof/>
        </w:rPr>
        <w:drawing>
          <wp:inline distT="0" distB="0" distL="0" distR="0" wp14:anchorId="03DF978C" wp14:editId="3EEA1A9E">
            <wp:extent cx="3035456" cy="10922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21" w:rsidRDefault="00AA1421">
      <w:pPr>
        <w:pStyle w:val="Heading1"/>
        <w:pPrChange w:id="74" w:author="hp" w:date="2023-10-06T10:14:00Z">
          <w:pPr/>
        </w:pPrChange>
      </w:pPr>
      <w:r>
        <w:t>Task 19</w:t>
      </w:r>
    </w:p>
    <w:p w:rsidR="00AA1421" w:rsidRDefault="00AA1421" w:rsidP="00C975B3">
      <w:r w:rsidRPr="0011130C">
        <w:rPr>
          <w:rFonts w:ascii="Arial Rounded MT Bold" w:hAnsi="Arial Rounded MT Bold"/>
          <w:b/>
          <w:sz w:val="28"/>
          <w:rPrChange w:id="75" w:author="hp" w:date="2023-10-06T10:14:00Z">
            <w:rPr/>
          </w:rPrChange>
        </w:rPr>
        <w:t>Solution</w:t>
      </w:r>
      <w:r>
        <w:t xml:space="preserve"> </w:t>
      </w:r>
    </w:p>
    <w:p w:rsidR="00F1067D" w:rsidRDefault="00F1067D" w:rsidP="00F10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1067D" w:rsidRDefault="00F1067D" w:rsidP="00F10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067D" w:rsidRDefault="00F1067D" w:rsidP="00F10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1067D" w:rsidRDefault="00F1067D" w:rsidP="00F10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067D" w:rsidRDefault="00F1067D" w:rsidP="00F10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marks; </w:t>
      </w:r>
    </w:p>
    <w:p w:rsidR="00F1067D" w:rsidRDefault="00F1067D" w:rsidP="00F10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marks: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F1067D" w:rsidRDefault="00F1067D" w:rsidP="00F10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F1067D" w:rsidRDefault="00F1067D" w:rsidP="00F10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(marks &lt; 80)</w:t>
      </w:r>
      <w:r>
        <w:rPr>
          <w:rFonts w:ascii="Cascadia Mono" w:hAnsi="Cascadia Mono" w:cs="Cascadia Mono"/>
          <w:color w:val="008000"/>
          <w:sz w:val="19"/>
          <w:szCs w:val="19"/>
        </w:rPr>
        <w:t>//Applying condition</w:t>
      </w:r>
    </w:p>
    <w:p w:rsidR="00F1067D" w:rsidRDefault="00F1067D" w:rsidP="00F10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"Sorry, you did not get admission in FAST. Please try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//Printing output if condition is true</w:t>
      </w:r>
    </w:p>
    <w:p w:rsidR="00F1067D" w:rsidRDefault="00F1067D" w:rsidP="00F10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1067D" w:rsidRDefault="00F1067D" w:rsidP="00F10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can get admission in FAST."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//printing output if condition is false</w:t>
      </w:r>
    </w:p>
    <w:p w:rsidR="00F1067D" w:rsidRDefault="00F1067D" w:rsidP="00F10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//pausing the system</w:t>
      </w:r>
    </w:p>
    <w:p w:rsidR="00F1067D" w:rsidRDefault="00F1067D" w:rsidP="00F10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1067D" w:rsidRDefault="00F1067D" w:rsidP="00F1067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1421" w:rsidRDefault="00AA1421" w:rsidP="00C975B3"/>
    <w:p w:rsidR="00AA1421" w:rsidRDefault="00AA1421" w:rsidP="00C975B3">
      <w:r w:rsidRPr="0011130C">
        <w:rPr>
          <w:rFonts w:ascii="Arial Rounded MT Bold" w:hAnsi="Arial Rounded MT Bold"/>
          <w:b/>
          <w:sz w:val="28"/>
          <w:rPrChange w:id="76" w:author="hp" w:date="2023-10-06T10:14:00Z">
            <w:rPr/>
          </w:rPrChange>
        </w:rPr>
        <w:t>Output</w:t>
      </w:r>
      <w:r>
        <w:t xml:space="preserve"> </w:t>
      </w:r>
    </w:p>
    <w:p w:rsidR="00F1067D" w:rsidRDefault="00F1067D" w:rsidP="00C975B3">
      <w:r w:rsidRPr="00F1067D">
        <w:rPr>
          <w:noProof/>
        </w:rPr>
        <w:lastRenderedPageBreak/>
        <w:drawing>
          <wp:inline distT="0" distB="0" distL="0" distR="0" wp14:anchorId="53CF6F69" wp14:editId="75E2E475">
            <wp:extent cx="2438525" cy="8064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7D" w:rsidRDefault="00F1067D">
      <w:pPr>
        <w:pStyle w:val="Heading1"/>
        <w:pPrChange w:id="77" w:author="hp" w:date="2023-10-06T10:14:00Z">
          <w:pPr/>
        </w:pPrChange>
      </w:pPr>
      <w:r>
        <w:t xml:space="preserve">Task 20 </w:t>
      </w:r>
    </w:p>
    <w:p w:rsidR="00F1067D" w:rsidRDefault="00F1067D" w:rsidP="00C975B3">
      <w:r w:rsidRPr="0011130C">
        <w:rPr>
          <w:rFonts w:ascii="Arial Rounded MT Bold" w:hAnsi="Arial Rounded MT Bold"/>
          <w:b/>
          <w:sz w:val="28"/>
          <w:rPrChange w:id="78" w:author="hp" w:date="2023-10-06T10:14:00Z">
            <w:rPr/>
          </w:rPrChange>
        </w:rPr>
        <w:t>Solution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//including Input/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 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main function 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rem_wickets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score, target = 300, remain;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score: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score;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wickets in hands: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rem_wickets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remain = target - score;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(score &gt;= target)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(score == target)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match is draw"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"Pakistan won by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rem_wickets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wickets"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"Pakistan need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runs to win while having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rem_wickets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wickets in hand"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//pausing the system</w:t>
      </w:r>
    </w:p>
    <w:p w:rsidR="0011130C" w:rsidRDefault="0011130C" w:rsidP="0011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067D" w:rsidRDefault="0011130C" w:rsidP="0011130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067D" w:rsidRDefault="00F1067D" w:rsidP="00C975B3">
      <w:r w:rsidRPr="0011130C">
        <w:rPr>
          <w:rFonts w:ascii="Arial Rounded MT Bold" w:hAnsi="Arial Rounded MT Bold"/>
          <w:b/>
          <w:sz w:val="28"/>
          <w:rPrChange w:id="79" w:author="hp" w:date="2023-10-06T10:14:00Z">
            <w:rPr/>
          </w:rPrChange>
        </w:rPr>
        <w:t>Output</w:t>
      </w:r>
      <w:r>
        <w:t xml:space="preserve"> </w:t>
      </w:r>
    </w:p>
    <w:p w:rsidR="00AA1421" w:rsidRPr="00115B4E" w:rsidRDefault="0011130C" w:rsidP="00C975B3">
      <w:r w:rsidRPr="0011130C">
        <w:rPr>
          <w:noProof/>
        </w:rPr>
        <w:drawing>
          <wp:inline distT="0" distB="0" distL="0" distR="0" wp14:anchorId="72563C99" wp14:editId="7C9E716C">
            <wp:extent cx="2730640" cy="11113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421" w:rsidRPr="0011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Windows Live" w15:userId="88d71f2c79f2a2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12"/>
    <w:rsid w:val="0011130C"/>
    <w:rsid w:val="00115B4E"/>
    <w:rsid w:val="00190D32"/>
    <w:rsid w:val="001F3377"/>
    <w:rsid w:val="001F7112"/>
    <w:rsid w:val="00401F5A"/>
    <w:rsid w:val="00456063"/>
    <w:rsid w:val="007D2AC2"/>
    <w:rsid w:val="008A081C"/>
    <w:rsid w:val="008D5AF3"/>
    <w:rsid w:val="00950629"/>
    <w:rsid w:val="009D08A9"/>
    <w:rsid w:val="00AA1421"/>
    <w:rsid w:val="00BA11B7"/>
    <w:rsid w:val="00BD08DA"/>
    <w:rsid w:val="00C8365F"/>
    <w:rsid w:val="00C975B3"/>
    <w:rsid w:val="00CB4AA5"/>
    <w:rsid w:val="00D11C48"/>
    <w:rsid w:val="00EC1879"/>
    <w:rsid w:val="00F1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870E"/>
  <w15:chartTrackingRefBased/>
  <w15:docId w15:val="{DAF1DD10-785E-49A3-AB19-F98E6421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0C"/>
    <w:pPr>
      <w:keepNext/>
      <w:keepLines/>
      <w:spacing w:before="240" w:after="0"/>
      <w:outlineLvl w:val="0"/>
      <w:pPrChange w:id="0" w:author="hp" w:date="2023-10-06T10:15:00Z">
        <w:pPr>
          <w:keepNext/>
          <w:keepLines/>
          <w:spacing w:before="240" w:line="259" w:lineRule="auto"/>
          <w:outlineLvl w:val="0"/>
        </w:pPr>
      </w:pPrChange>
    </w:pPr>
    <w:rPr>
      <w:rFonts w:ascii="Arial Black" w:eastAsiaTheme="majorEastAsia" w:hAnsi="Arial Black" w:cstheme="majorBidi"/>
      <w:b/>
      <w:color w:val="2E74B5" w:themeColor="accent1" w:themeShade="BF"/>
      <w:sz w:val="40"/>
      <w:szCs w:val="32"/>
      <w:rPrChange w:id="0" w:author="hp" w:date="2023-10-06T10:15:00Z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30C"/>
    <w:rPr>
      <w:rFonts w:ascii="Arial Black" w:eastAsiaTheme="majorEastAsia" w:hAnsi="Arial Black" w:cstheme="majorBidi"/>
      <w:b/>
      <w:color w:val="2E74B5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8F006-A423-4433-B0B9-3BFD73A5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12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hp</cp:lastModifiedBy>
  <cp:revision>8</cp:revision>
  <dcterms:created xsi:type="dcterms:W3CDTF">2023-10-05T04:25:00Z</dcterms:created>
  <dcterms:modified xsi:type="dcterms:W3CDTF">2023-10-06T17:28:00Z</dcterms:modified>
</cp:coreProperties>
</file>